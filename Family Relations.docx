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95"/>
        <w:gridCol w:w="9355"/>
      </w:tblGrid>
      <w:tr w:rsidR="00C64FC0" w:rsidTr="00C64FC0">
        <w:trPr>
          <w:tblCellSpacing w:w="15" w:type="dxa"/>
        </w:trPr>
        <w:tc>
          <w:tcPr>
            <w:tcW w:w="50" w:type="dxa"/>
            <w:vAlign w:val="center"/>
            <w:hideMark/>
          </w:tcPr>
          <w:p w:rsidR="00C64FC0" w:rsidRDefault="00C64FC0" w:rsidP="0061176B">
            <w:pPr>
              <w:rPr>
                <w:sz w:val="24"/>
                <w:szCs w:val="24"/>
              </w:rPr>
            </w:pPr>
          </w:p>
        </w:tc>
        <w:tc>
          <w:tcPr>
            <w:tcW w:w="9310" w:type="dxa"/>
            <w:vAlign w:val="center"/>
            <w:hideMark/>
          </w:tcPr>
          <w:p w:rsidR="00C64FC0" w:rsidRDefault="00C64FC0" w:rsidP="0061176B">
            <w:pPr>
              <w:rPr>
                <w:ins w:id="0" w:author="Unknown"/>
              </w:rPr>
            </w:pPr>
          </w:p>
          <w:p w:rsidR="00C64FC0" w:rsidRDefault="00C64FC0" w:rsidP="0061176B">
            <w:pPr>
              <w:pStyle w:val="Heading1"/>
              <w:rPr>
                <w:ins w:id="1" w:author="Unknown"/>
              </w:rPr>
            </w:pPr>
            <w:ins w:id="2" w:author="Unknown">
              <w:r>
                <w:t>Family Vocabulary</w:t>
              </w:r>
            </w:ins>
          </w:p>
          <w:p w:rsidR="00C64FC0" w:rsidRDefault="00C64FC0" w:rsidP="0061176B">
            <w:pPr>
              <w:pStyle w:val="NormalWeb"/>
              <w:rPr>
                <w:ins w:id="3" w:author="Unknown"/>
              </w:rPr>
            </w:pPr>
            <w:ins w:id="4" w:author="Unknown">
              <w:r>
                <w:t xml:space="preserve">Your family members are also called your </w:t>
              </w:r>
              <w:r>
                <w:rPr>
                  <w:rStyle w:val="Strong"/>
                </w:rPr>
                <w:t>relatives</w:t>
              </w:r>
              <w:r>
                <w:t xml:space="preserve">. You have an </w:t>
              </w:r>
              <w:r>
                <w:rPr>
                  <w:rStyle w:val="Strong"/>
                </w:rPr>
                <w:t>immediate</w:t>
              </w:r>
              <w:r>
                <w:t xml:space="preserve"> or </w:t>
              </w:r>
              <w:r>
                <w:rPr>
                  <w:rStyle w:val="Strong"/>
                </w:rPr>
                <w:t>nuclear</w:t>
              </w:r>
              <w:r>
                <w:t xml:space="preserve"> family and an </w:t>
              </w:r>
              <w:r>
                <w:rPr>
                  <w:rStyle w:val="Strong"/>
                </w:rPr>
                <w:t>extended</w:t>
              </w:r>
              <w:r>
                <w:t xml:space="preserve"> family. Your immediate family includes your father, mother and siblings. Your </w:t>
              </w:r>
              <w:r>
                <w:rPr>
                  <w:rStyle w:val="mk69uf6a02"/>
                </w:rPr>
                <w:t>extended family</w:t>
              </w:r>
              <w:r>
                <w:t xml:space="preserve"> includes all of the people in your father and mother's families.</w:t>
              </w:r>
            </w:ins>
          </w:p>
          <w:p w:rsidR="00C64FC0" w:rsidRDefault="00C64FC0" w:rsidP="0061176B">
            <w:pPr>
              <w:rPr>
                <w:ins w:id="5" w:author="Unknown"/>
              </w:rPr>
            </w:pPr>
            <w:ins w:id="6" w:author="Unknown">
              <w:r>
                <w:t xml:space="preserve">Your </w:t>
              </w:r>
              <w:r>
                <w:rPr>
                  <w:rStyle w:val="Strong"/>
                </w:rPr>
                <w:t>sibling</w:t>
              </w:r>
              <w:r>
                <w:t xml:space="preserve"> is your brother or sister. If you have 1 brother and 2 sisters, then you have 3 siblings. Your </w:t>
              </w:r>
              <w:r>
                <w:rPr>
                  <w:rStyle w:val="Strong"/>
                </w:rPr>
                <w:t>parent</w:t>
              </w:r>
              <w:r>
                <w:t xml:space="preserve"> is your father or mother. Your </w:t>
              </w:r>
              <w:r>
                <w:rPr>
                  <w:rStyle w:val="Strong"/>
                </w:rPr>
                <w:t>child</w:t>
              </w:r>
              <w:r>
                <w:t xml:space="preserve"> is your son or daughter. Your </w:t>
              </w:r>
              <w:r>
                <w:rPr>
                  <w:rStyle w:val="Strong"/>
                </w:rPr>
                <w:t>spouse</w:t>
              </w:r>
              <w:r>
                <w:t xml:space="preserve"> is your husband or wife.</w:t>
              </w:r>
            </w:ins>
          </w:p>
          <w:p w:rsidR="00C64FC0" w:rsidRDefault="00C64FC0" w:rsidP="0061176B">
            <w:pPr>
              <w:pStyle w:val="NormalWeb"/>
              <w:rPr>
                <w:ins w:id="7" w:author="Unknown"/>
              </w:rPr>
            </w:pPr>
            <w:ins w:id="8" w:author="Unknown">
              <w:r>
                <w:t xml:space="preserve">You may also have a </w:t>
              </w:r>
              <w:r>
                <w:rPr>
                  <w:rStyle w:val="Strong"/>
                </w:rPr>
                <w:t>stepfamily</w:t>
              </w:r>
              <w:r>
                <w:t xml:space="preserve">. Your stepfamily includes people who became part of your family due to changes in </w:t>
              </w:r>
              <w:r>
                <w:rPr>
                  <w:rStyle w:val="mk69uf6a02"/>
                </w:rPr>
                <w:t>family life</w:t>
              </w:r>
              <w:r>
                <w:t xml:space="preserve">. These changes may include death, divorce or separation. New partnerships create new children. The new children and their relatives become part of your blended family. Some people are </w:t>
              </w:r>
              <w:r>
                <w:rPr>
                  <w:rStyle w:val="Strong"/>
                </w:rPr>
                <w:t>born into</w:t>
              </w:r>
              <w:r>
                <w:t xml:space="preserve"> a stepfamily.</w:t>
              </w:r>
            </w:ins>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636"/>
              <w:gridCol w:w="1805"/>
              <w:gridCol w:w="1322"/>
              <w:gridCol w:w="1787"/>
              <w:gridCol w:w="2714"/>
            </w:tblGrid>
            <w:tr w:rsidR="00C64FC0" w:rsidTr="0061176B">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9F9EE"/>
                  <w:vAlign w:val="center"/>
                  <w:hideMark/>
                </w:tcPr>
                <w:p w:rsidR="00C64FC0" w:rsidRDefault="00C64FC0" w:rsidP="0061176B">
                  <w:pPr>
                    <w:jc w:val="center"/>
                    <w:rPr>
                      <w:sz w:val="24"/>
                      <w:szCs w:val="24"/>
                    </w:rPr>
                  </w:pPr>
                  <w:r>
                    <w:rPr>
                      <w:rStyle w:val="Strong"/>
                    </w:rPr>
                    <w:t>My relatives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9F9EE"/>
                  <w:vAlign w:val="center"/>
                  <w:hideMark/>
                </w:tcPr>
                <w:p w:rsidR="00C64FC0" w:rsidRDefault="00C64FC0" w:rsidP="0061176B">
                  <w:pPr>
                    <w:rPr>
                      <w:sz w:val="24"/>
                      <w:szCs w:val="24"/>
                    </w:rPr>
                  </w:pPr>
                  <w:r>
                    <w:rPr>
                      <w:rStyle w:val="Strong"/>
                    </w:rPr>
                    <w:t>Relationship to Me</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EE"/>
                  <w:vAlign w:val="center"/>
                  <w:hideMark/>
                </w:tcPr>
                <w:p w:rsidR="00C64FC0" w:rsidRDefault="00C64FC0" w:rsidP="0061176B">
                  <w:pPr>
                    <w:jc w:val="center"/>
                    <w:rPr>
                      <w:sz w:val="24"/>
                      <w:szCs w:val="24"/>
                    </w:rPr>
                  </w:pPr>
                  <w:r>
                    <w:rPr>
                      <w:rStyle w:val="Strong"/>
                    </w:rPr>
                    <w:t>I usually call</w:t>
                  </w:r>
                </w:p>
              </w:tc>
            </w:tr>
            <w:tr w:rsidR="00C64FC0" w:rsidTr="0061176B">
              <w:trPr>
                <w:tblCellSpacing w:w="0" w:type="dxa"/>
              </w:trPr>
              <w:tc>
                <w:tcPr>
                  <w:tcW w:w="2250" w:type="dxa"/>
                  <w:tcBorders>
                    <w:top w:val="outset" w:sz="6" w:space="0" w:color="auto"/>
                    <w:left w:val="outset" w:sz="6" w:space="0" w:color="auto"/>
                    <w:bottom w:val="outset" w:sz="6" w:space="0" w:color="auto"/>
                    <w:right w:val="outset" w:sz="6" w:space="0" w:color="auto"/>
                  </w:tcBorders>
                  <w:shd w:val="clear" w:color="auto" w:fill="F9F9EE"/>
                  <w:vAlign w:val="center"/>
                  <w:hideMark/>
                </w:tcPr>
                <w:p w:rsidR="00C64FC0" w:rsidRDefault="00C64FC0" w:rsidP="0061176B">
                  <w:pPr>
                    <w:jc w:val="center"/>
                    <w:rPr>
                      <w:sz w:val="24"/>
                      <w:szCs w:val="24"/>
                    </w:rPr>
                  </w:pPr>
                  <w:r>
                    <w:rPr>
                      <w:rStyle w:val="Strong"/>
                    </w:rPr>
                    <w:t>male</w:t>
                  </w:r>
                </w:p>
              </w:tc>
              <w:tc>
                <w:tcPr>
                  <w:tcW w:w="2250" w:type="dxa"/>
                  <w:tcBorders>
                    <w:top w:val="outset" w:sz="6" w:space="0" w:color="auto"/>
                    <w:left w:val="outset" w:sz="6" w:space="0" w:color="auto"/>
                    <w:bottom w:val="outset" w:sz="6" w:space="0" w:color="auto"/>
                    <w:right w:val="outset" w:sz="6" w:space="0" w:color="auto"/>
                  </w:tcBorders>
                  <w:shd w:val="clear" w:color="auto" w:fill="F9F9EE"/>
                  <w:vAlign w:val="center"/>
                  <w:hideMark/>
                </w:tcPr>
                <w:p w:rsidR="00C64FC0" w:rsidRDefault="00C64FC0" w:rsidP="0061176B">
                  <w:pPr>
                    <w:jc w:val="center"/>
                    <w:rPr>
                      <w:sz w:val="24"/>
                      <w:szCs w:val="24"/>
                    </w:rPr>
                  </w:pPr>
                  <w:r>
                    <w:rPr>
                      <w:rStyle w:val="Strong"/>
                    </w:rPr>
                    <w:t>female</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c>
                <w:tcPr>
                  <w:tcW w:w="2250" w:type="dxa"/>
                  <w:tcBorders>
                    <w:top w:val="outset" w:sz="6" w:space="0" w:color="auto"/>
                    <w:left w:val="outset" w:sz="6" w:space="0" w:color="auto"/>
                    <w:bottom w:val="outset" w:sz="6" w:space="0" w:color="auto"/>
                    <w:right w:val="outset" w:sz="6" w:space="0" w:color="auto"/>
                  </w:tcBorders>
                  <w:shd w:val="clear" w:color="auto" w:fill="F9F9EE"/>
                  <w:vAlign w:val="center"/>
                  <w:hideMark/>
                </w:tcPr>
                <w:p w:rsidR="00C64FC0" w:rsidRDefault="00C64FC0" w:rsidP="0061176B">
                  <w:pPr>
                    <w:jc w:val="center"/>
                    <w:rPr>
                      <w:sz w:val="24"/>
                      <w:szCs w:val="24"/>
                    </w:rPr>
                  </w:pPr>
                  <w:r>
                    <w:rPr>
                      <w:rStyle w:val="Strong"/>
                    </w:rPr>
                    <w:t>him...</w:t>
                  </w:r>
                </w:p>
              </w:tc>
              <w:tc>
                <w:tcPr>
                  <w:tcW w:w="2250" w:type="dxa"/>
                  <w:tcBorders>
                    <w:top w:val="outset" w:sz="6" w:space="0" w:color="auto"/>
                    <w:left w:val="outset" w:sz="6" w:space="0" w:color="auto"/>
                    <w:bottom w:val="outset" w:sz="6" w:space="0" w:color="auto"/>
                    <w:right w:val="outset" w:sz="6" w:space="0" w:color="auto"/>
                  </w:tcBorders>
                  <w:shd w:val="clear" w:color="auto" w:fill="F9F9EE"/>
                  <w:vAlign w:val="center"/>
                  <w:hideMark/>
                </w:tcPr>
                <w:p w:rsidR="00C64FC0" w:rsidRDefault="00C64FC0" w:rsidP="0061176B">
                  <w:pPr>
                    <w:jc w:val="center"/>
                    <w:rPr>
                      <w:sz w:val="24"/>
                      <w:szCs w:val="24"/>
                    </w:rPr>
                  </w:pPr>
                  <w:r>
                    <w:rPr>
                      <w:rStyle w:val="Strong"/>
                    </w:rPr>
                    <w:t>her...</w:t>
                  </w:r>
                </w:p>
              </w:tc>
            </w:tr>
            <w:tr w:rsidR="00C64FC0" w:rsidTr="0061176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parent</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r>
                    <w:t>relative of whom I am the child</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Father, Daddy, Dad, Papa</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Mother, Mummy, Mum, Mommy, Mom, Mama, Ma</w:t>
                  </w:r>
                </w:p>
              </w:tc>
            </w:tr>
            <w:tr w:rsidR="00C64FC0" w:rsidTr="0061176B">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father</w:t>
                  </w:r>
                </w:p>
              </w:tc>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mother</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r>
            <w:tr w:rsidR="00C64FC0" w:rsidTr="0061176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sibling</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r>
                    <w:t>we have the same father and mother</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mk69uf6a02"/>
                    </w:rPr>
                    <w:t>first name</w:t>
                  </w:r>
                  <w:r>
                    <w:t>; sometimes Bro</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first name; sometimes Sis</w:t>
                  </w:r>
                </w:p>
              </w:tc>
            </w:tr>
            <w:tr w:rsidR="00C64FC0" w:rsidTr="0061176B">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brother</w:t>
                  </w:r>
                </w:p>
              </w:tc>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sister</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r>
            <w:tr w:rsidR="00C64FC0" w:rsidTr="0061176B">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uncle</w:t>
                  </w:r>
                </w:p>
              </w:tc>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aunt</w:t>
                  </w:r>
                </w:p>
              </w:tc>
              <w:tc>
                <w:tcPr>
                  <w:tcW w:w="0" w:type="auto"/>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r>
                    <w:t>sibling of my parent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Uncle [first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Aunt/Auntie [first name]</w:t>
                  </w:r>
                </w:p>
              </w:tc>
            </w:tr>
            <w:tr w:rsidR="00C64FC0" w:rsidTr="0061176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grandparent</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r>
                    <w:t>parent of my parent</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Grandfather, Grandpa</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Grandmother, Grandma</w:t>
                  </w:r>
                </w:p>
              </w:tc>
            </w:tr>
            <w:tr w:rsidR="00C64FC0" w:rsidTr="0061176B">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grandfather</w:t>
                  </w:r>
                </w:p>
              </w:tc>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grandmother</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r>
            <w:tr w:rsidR="00C64FC0" w:rsidTr="0061176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cousin</w:t>
                  </w:r>
                </w:p>
              </w:tc>
              <w:tc>
                <w:tcPr>
                  <w:tcW w:w="0" w:type="auto"/>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r>
                    <w:t xml:space="preserve">child of my uncle or </w:t>
                  </w:r>
                  <w:r>
                    <w:lastRenderedPageBreak/>
                    <w:t>aunt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lastRenderedPageBreak/>
                    <w:t>first name</w:t>
                  </w:r>
                </w:p>
              </w:tc>
            </w:tr>
            <w:tr w:rsidR="00C64FC0" w:rsidTr="0061176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lastRenderedPageBreak/>
                    <w:t>spouse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r>
                    <w:t>relative to whom I am married</w:t>
                  </w:r>
                </w:p>
              </w:tc>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first name</w:t>
                  </w:r>
                </w:p>
              </w:tc>
            </w:tr>
            <w:tr w:rsidR="00C64FC0" w:rsidTr="0061176B">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husband</w:t>
                  </w:r>
                </w:p>
              </w:tc>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wife</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r>
            <w:tr w:rsidR="00C64FC0" w:rsidTr="0061176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child</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r>
                    <w:t>relative of whom I am the parent</w:t>
                  </w:r>
                </w:p>
              </w:tc>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first name</w:t>
                  </w:r>
                </w:p>
              </w:tc>
            </w:tr>
            <w:tr w:rsidR="00C64FC0" w:rsidTr="0061176B">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son</w:t>
                  </w:r>
                </w:p>
              </w:tc>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daughter</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r>
            <w:tr w:rsidR="00C64FC0" w:rsidTr="0061176B">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nephew</w:t>
                  </w:r>
                </w:p>
              </w:tc>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niece</w:t>
                  </w:r>
                </w:p>
              </w:tc>
              <w:tc>
                <w:tcPr>
                  <w:tcW w:w="0" w:type="auto"/>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r>
                    <w:t>child of my sibling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first name</w:t>
                  </w:r>
                </w:p>
              </w:tc>
            </w:tr>
            <w:tr w:rsidR="00C64FC0" w:rsidTr="0061176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grandchild</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r>
                    <w:t>child of my child</w:t>
                  </w:r>
                </w:p>
              </w:tc>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first name</w:t>
                  </w:r>
                </w:p>
              </w:tc>
            </w:tr>
            <w:tr w:rsidR="00C64FC0" w:rsidTr="0061176B">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grandson</w:t>
                  </w:r>
                </w:p>
              </w:tc>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granddaughter</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r>
            <w:tr w:rsidR="00C64FC0" w:rsidTr="0061176B">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great grandfather</w:t>
                  </w:r>
                </w:p>
              </w:tc>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great grandmother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r>
                    <w:t>parent of my grandparent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Great Grandpa</w:t>
                  </w:r>
                </w:p>
              </w:tc>
              <w:tc>
                <w:tcPr>
                  <w:tcW w:w="0" w:type="auto"/>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Great Grandma</w:t>
                  </w:r>
                </w:p>
              </w:tc>
            </w:tr>
            <w:tr w:rsidR="00C64FC0" w:rsidTr="0061176B">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father-in-law</w:t>
                  </w:r>
                </w:p>
              </w:tc>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mother in-law</w:t>
                  </w:r>
                </w:p>
              </w:tc>
              <w:tc>
                <w:tcPr>
                  <w:tcW w:w="0" w:type="auto"/>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r>
                    <w:t>parent of my spouse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first name; Dad</w:t>
                  </w:r>
                </w:p>
              </w:tc>
              <w:tc>
                <w:tcPr>
                  <w:tcW w:w="0" w:type="auto"/>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first name; Mum, Mom</w:t>
                  </w:r>
                </w:p>
              </w:tc>
            </w:tr>
            <w:tr w:rsidR="00C64FC0" w:rsidTr="0061176B">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brother-in-law</w:t>
                  </w:r>
                </w:p>
              </w:tc>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sister in-law</w:t>
                  </w:r>
                </w:p>
              </w:tc>
              <w:tc>
                <w:tcPr>
                  <w:tcW w:w="0" w:type="auto"/>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r>
                    <w:t>sibling of my spouse; spouse of my sibling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first name</w:t>
                  </w:r>
                </w:p>
              </w:tc>
            </w:tr>
            <w:tr w:rsidR="00C64FC0" w:rsidTr="0061176B">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ex-husband</w:t>
                  </w:r>
                </w:p>
              </w:tc>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ex-wife</w:t>
                  </w:r>
                </w:p>
              </w:tc>
              <w:tc>
                <w:tcPr>
                  <w:tcW w:w="0" w:type="auto"/>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r>
                    <w:t>my previous spouse (we divorced)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first name</w:t>
                  </w:r>
                </w:p>
              </w:tc>
            </w:tr>
            <w:tr w:rsidR="00C64FC0" w:rsidTr="0061176B">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half-brother</w:t>
                  </w:r>
                </w:p>
              </w:tc>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half-sister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r>
                    <w:t xml:space="preserve">my sibling born to my father or mother but </w:t>
                  </w:r>
                  <w:r>
                    <w:lastRenderedPageBreak/>
                    <w:t>not both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lastRenderedPageBreak/>
                    <w:t>first name</w:t>
                  </w:r>
                </w:p>
              </w:tc>
            </w:tr>
            <w:tr w:rsidR="00C64FC0" w:rsidTr="0061176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lastRenderedPageBreak/>
                    <w:t>step-parent</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r>
                    <w:rPr>
                      <w:rStyle w:val="mk69uf6a02"/>
                    </w:rPr>
                    <w:t>new spouse</w:t>
                  </w:r>
                  <w:r>
                    <w:t xml:space="preserve"> of one of my parents</w:t>
                  </w:r>
                </w:p>
              </w:tc>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first name</w:t>
                  </w:r>
                </w:p>
              </w:tc>
            </w:tr>
            <w:tr w:rsidR="00C64FC0" w:rsidTr="0061176B">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step-father</w:t>
                  </w:r>
                </w:p>
              </w:tc>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 xml:space="preserve">step-mother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r>
            <w:tr w:rsidR="00C64FC0" w:rsidTr="0061176B">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step-child</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r>
                    <w:t>child of my spouse but not of me</w:t>
                  </w:r>
                </w:p>
              </w:tc>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t>first name</w:t>
                  </w:r>
                </w:p>
              </w:tc>
            </w:tr>
            <w:tr w:rsidR="00C64FC0" w:rsidTr="0061176B">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step-son</w:t>
                  </w:r>
                </w:p>
              </w:tc>
              <w:tc>
                <w:tcPr>
                  <w:tcW w:w="2250" w:type="dxa"/>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jc w:val="center"/>
                    <w:rPr>
                      <w:sz w:val="24"/>
                      <w:szCs w:val="24"/>
                    </w:rPr>
                  </w:pPr>
                  <w:r>
                    <w:rPr>
                      <w:rStyle w:val="Strong"/>
                    </w:rPr>
                    <w:t>step-daughter</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C64FC0" w:rsidRDefault="00C64FC0" w:rsidP="0061176B">
                  <w:pPr>
                    <w:rPr>
                      <w:sz w:val="24"/>
                      <w:szCs w:val="24"/>
                    </w:rPr>
                  </w:pPr>
                </w:p>
              </w:tc>
            </w:tr>
          </w:tbl>
          <w:p w:rsidR="00C64FC0" w:rsidRDefault="00C64FC0" w:rsidP="0061176B">
            <w:pPr>
              <w:rPr>
                <w:sz w:val="24"/>
                <w:szCs w:val="24"/>
              </w:rPr>
            </w:pPr>
            <w:ins w:id="9" w:author="Unknown">
              <w:r>
                <w:t xml:space="preserve">In a family, the word </w:t>
              </w:r>
              <w:r>
                <w:rPr>
                  <w:rStyle w:val="Strong"/>
                </w:rPr>
                <w:t>generation</w:t>
              </w:r>
              <w:r>
                <w:t xml:space="preserve"> means all the people in one stage of the family. For example, your parents are one generation, you and your siblings are the next generation, and your children and their cousins are another generation.</w:t>
              </w:r>
            </w:ins>
          </w:p>
        </w:tc>
      </w:tr>
    </w:tbl>
    <w:p w:rsidR="00B447C5" w:rsidRDefault="00B447C5" w:rsidP="00596277"/>
    <w:sectPr w:rsidR="00B447C5" w:rsidSect="00247C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C64FC0"/>
    <w:rsid w:val="00247C87"/>
    <w:rsid w:val="00596277"/>
    <w:rsid w:val="00B447C5"/>
    <w:rsid w:val="00C64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C87"/>
  </w:style>
  <w:style w:type="paragraph" w:styleId="Heading1">
    <w:name w:val="heading 1"/>
    <w:basedOn w:val="Normal"/>
    <w:next w:val="Normal"/>
    <w:link w:val="Heading1Char"/>
    <w:uiPriority w:val="9"/>
    <w:qFormat/>
    <w:rsid w:val="00C64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FC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64FC0"/>
    <w:rPr>
      <w:color w:val="0000FF"/>
      <w:u w:val="single"/>
    </w:rPr>
  </w:style>
  <w:style w:type="character" w:customStyle="1" w:styleId="mk69uf6a02">
    <w:name w:val="mk69uf6a02"/>
    <w:basedOn w:val="DefaultParagraphFont"/>
    <w:rsid w:val="00C64FC0"/>
  </w:style>
  <w:style w:type="character" w:styleId="Strong">
    <w:name w:val="Strong"/>
    <w:basedOn w:val="DefaultParagraphFont"/>
    <w:uiPriority w:val="22"/>
    <w:qFormat/>
    <w:rsid w:val="00C64FC0"/>
    <w:rPr>
      <w:b/>
      <w:bCs/>
    </w:rPr>
  </w:style>
  <w:style w:type="paragraph" w:styleId="NormalWeb">
    <w:name w:val="Normal (Web)"/>
    <w:basedOn w:val="Normal"/>
    <w:uiPriority w:val="99"/>
    <w:unhideWhenUsed/>
    <w:rsid w:val="00C64F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kamatchi</dc:creator>
  <cp:keywords/>
  <dc:description/>
  <cp:lastModifiedBy>kamatchi</cp:lastModifiedBy>
  <cp:revision>3</cp:revision>
  <dcterms:created xsi:type="dcterms:W3CDTF">2014-08-18T12:43:00Z</dcterms:created>
  <dcterms:modified xsi:type="dcterms:W3CDTF">2014-08-18T12:54:00Z</dcterms:modified>
</cp:coreProperties>
</file>